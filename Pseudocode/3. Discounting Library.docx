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D377" w14:textId="77777777" w:rsidR="0054767F" w:rsidRDefault="00735798" w:rsidP="00735798">
      <w:pPr>
        <w:pStyle w:val="Title"/>
      </w:pPr>
      <w:r>
        <w:t>Discounting Library</w:t>
      </w:r>
    </w:p>
    <w:p w14:paraId="08273AA6" w14:textId="77777777" w:rsidR="00735798" w:rsidRDefault="00735798" w:rsidP="00735798">
      <w:r>
        <w:t>The discounting library serves two purposes. First, it is used to discount cash flows back to present value and second, it provides a check that all required information for discounting is present in the user input.</w:t>
      </w:r>
    </w:p>
    <w:p w14:paraId="6401B18B" w14:textId="77777777" w:rsidR="00735798" w:rsidRDefault="00735798" w:rsidP="00735798"/>
    <w:p w14:paraId="3005070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Libraries/Classes calling on Discounting Library</w:t>
      </w:r>
    </w:p>
    <w:p w14:paraId="4BEB4FBD" w14:textId="77777777" w:rsidR="00735798" w:rsidRDefault="00735798" w:rsidP="00735798">
      <w:r>
        <w:t>Validate/Read Library</w:t>
      </w:r>
    </w:p>
    <w:p w14:paraId="1D5EE858" w14:textId="77777777" w:rsidR="00735798" w:rsidRDefault="00735798" w:rsidP="00735798">
      <w:r>
        <w:t>Total Required Flows Class</w:t>
      </w:r>
    </w:p>
    <w:p w14:paraId="5D0433E9" w14:textId="77777777" w:rsidR="00735798" w:rsidRDefault="00735798" w:rsidP="00735798">
      <w:r>
        <w:t>Total Optional Flows Class</w:t>
      </w:r>
    </w:p>
    <w:p w14:paraId="0548577A" w14:textId="77777777" w:rsidR="00735798" w:rsidRDefault="00735798" w:rsidP="00735798"/>
    <w:p w14:paraId="43509107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4D88BBE" w14:textId="77777777" w:rsidR="00735798" w:rsidRDefault="00735798" w:rsidP="00735798">
      <w:r>
        <w:t>None</w:t>
      </w:r>
    </w:p>
    <w:p w14:paraId="0275B578" w14:textId="77777777" w:rsidR="00735798" w:rsidRDefault="00735798" w:rsidP="00735798"/>
    <w:p w14:paraId="78BF6DF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Library/Class Dependencies</w:t>
      </w:r>
    </w:p>
    <w:p w14:paraId="62EAB7D5" w14:textId="77777777" w:rsidR="00735798" w:rsidRDefault="00735798" w:rsidP="00735798">
      <w:r>
        <w:t>None</w:t>
      </w:r>
    </w:p>
    <w:p w14:paraId="619B5725" w14:textId="77777777" w:rsidR="00735798" w:rsidRDefault="00735798" w:rsidP="00735798"/>
    <w:p w14:paraId="1F6B0E72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915E362" w14:textId="77777777" w:rsidR="00735798" w:rsidRDefault="00735798" w:rsidP="00735798">
      <w:proofErr w:type="spellStart"/>
      <w:r>
        <w:t>inflationRateCalc</w:t>
      </w:r>
      <w:proofErr w:type="spellEnd"/>
      <w:r>
        <w:t>()</w:t>
      </w:r>
      <w:r w:rsidR="00984FCB">
        <w:t xml:space="preserve"> – </w:t>
      </w:r>
      <w:r w:rsidR="00D24FD4">
        <w:t xml:space="preserve">Returns </w:t>
      </w:r>
      <w:r w:rsidR="00984FCB">
        <w:t>the inflation rate from the nominal and real discount rates if the user has failed to provide an inflation rate</w:t>
      </w:r>
    </w:p>
    <w:p w14:paraId="07C11ABF" w14:textId="77777777" w:rsidR="008B4D16" w:rsidRDefault="008B4D16" w:rsidP="00735798"/>
    <w:p w14:paraId="162BB355" w14:textId="77777777" w:rsidR="00735798" w:rsidRDefault="00735798" w:rsidP="00735798">
      <w:proofErr w:type="spellStart"/>
      <w:r>
        <w:t>dRateNomCalc</w:t>
      </w:r>
      <w:proofErr w:type="spellEnd"/>
      <w:r>
        <w:t>()</w:t>
      </w:r>
      <w:r w:rsidR="00984FCB">
        <w:t xml:space="preserve"> – </w:t>
      </w:r>
      <w:r w:rsidR="00D24FD4">
        <w:t xml:space="preserve">Returns </w:t>
      </w:r>
      <w:r w:rsidR="00984FCB">
        <w:t>the nominal discount rate from the inflation and real discount rates if the user has failed to provide a nominal discount rate</w:t>
      </w:r>
    </w:p>
    <w:p w14:paraId="258B8239" w14:textId="77777777" w:rsidR="008B4D16" w:rsidRDefault="008B4D16" w:rsidP="00735798"/>
    <w:p w14:paraId="740F7CFA" w14:textId="77777777" w:rsidR="00735798" w:rsidRDefault="00735798" w:rsidP="00735798">
      <w:proofErr w:type="spellStart"/>
      <w:r>
        <w:t>dRateRealCalc</w:t>
      </w:r>
      <w:proofErr w:type="spellEnd"/>
      <w:r>
        <w:t>()</w:t>
      </w:r>
      <w:r w:rsidR="00984FCB">
        <w:t xml:space="preserve"> – </w:t>
      </w:r>
      <w:r w:rsidR="00D24FD4">
        <w:t>Returns</w:t>
      </w:r>
      <w:r w:rsidR="00984FCB">
        <w:t xml:space="preserve"> the real discount rate from the inflation and nominal discount rates if the user has failed to provide a real discount rate</w:t>
      </w:r>
    </w:p>
    <w:p w14:paraId="113A6C79" w14:textId="77777777" w:rsidR="008B4D16" w:rsidRDefault="008B4D16" w:rsidP="00735798"/>
    <w:p w14:paraId="096015EF" w14:textId="77777777" w:rsidR="00735798" w:rsidRDefault="008B4D16" w:rsidP="00735798">
      <w:proofErr w:type="spellStart"/>
      <w:r>
        <w:t>recurE</w:t>
      </w:r>
      <w:r w:rsidR="00735798">
        <w:t>scalationRateCorrection</w:t>
      </w:r>
      <w:proofErr w:type="spellEnd"/>
      <w:r w:rsidR="00735798">
        <w:t>()</w:t>
      </w:r>
      <w:r w:rsidR="00984FCB">
        <w:t xml:space="preserve"> – </w:t>
      </w:r>
      <w:r w:rsidR="00D24FD4">
        <w:t>Returns</w:t>
      </w:r>
      <w:r w:rsidR="00984FCB">
        <w:t xml:space="preserve"> the escalation rate</w:t>
      </w:r>
      <w:r w:rsidR="004263C9">
        <w:t xml:space="preserve"> in the event there is a discrepancy between the chosen analysis and the provided escalation rates (</w:t>
      </w:r>
      <w:proofErr w:type="gramStart"/>
      <w:r w:rsidR="004263C9">
        <w:t>i.e.</w:t>
      </w:r>
      <w:proofErr w:type="gramEnd"/>
      <w:r w:rsidR="004263C9">
        <w:t xml:space="preserve"> escalation rate is for Nominal but analysis is in Real dollars or vice versa)</w:t>
      </w:r>
    </w:p>
    <w:p w14:paraId="4636193D" w14:textId="77777777" w:rsidR="008B4D16" w:rsidRDefault="008B4D16" w:rsidP="00735798"/>
    <w:p w14:paraId="24730178" w14:textId="77777777" w:rsidR="00735798" w:rsidRDefault="00735798" w:rsidP="00735798">
      <w:proofErr w:type="spellStart"/>
      <w:r>
        <w:t>quantEscalation</w:t>
      </w:r>
      <w:r w:rsidR="00A76511">
        <w:t>Calc</w:t>
      </w:r>
      <w:proofErr w:type="spellEnd"/>
      <w:r>
        <w:t>()</w:t>
      </w:r>
      <w:r w:rsidR="008B4D16">
        <w:t xml:space="preserve"> – </w:t>
      </w:r>
      <w:r w:rsidR="00D24FD4">
        <w:t>Returns</w:t>
      </w:r>
      <w:r w:rsidR="008B4D16">
        <w:t xml:space="preserve"> escalat</w:t>
      </w:r>
      <w:r w:rsidR="00552786">
        <w:t>ion</w:t>
      </w:r>
      <w:r w:rsidR="008B4D16">
        <w:t xml:space="preserve"> </w:t>
      </w:r>
      <w:r w:rsidR="00552786">
        <w:t>rate to use</w:t>
      </w:r>
      <w:r w:rsidR="008B4D16">
        <w:t xml:space="preserve"> for a quantity type BCN object provided a </w:t>
      </w:r>
      <w:proofErr w:type="spellStart"/>
      <w:r w:rsidR="008B4D16">
        <w:t>q</w:t>
      </w:r>
      <w:r w:rsidR="008B4D16" w:rsidRPr="004167D8">
        <w:t>uantityVariabilityRateType</w:t>
      </w:r>
      <w:proofErr w:type="spellEnd"/>
      <w:r w:rsidR="008B4D16">
        <w:t xml:space="preserve"> value exists, otherwise it is </w:t>
      </w:r>
      <w:proofErr w:type="gramStart"/>
      <w:r w:rsidR="008B4D16">
        <w:t>assumes</w:t>
      </w:r>
      <w:proofErr w:type="gramEnd"/>
      <w:r w:rsidR="008B4D16">
        <w:t xml:space="preserve"> no escalation occurs for the quantity</w:t>
      </w:r>
    </w:p>
    <w:p w14:paraId="6B0C16EF" w14:textId="77777777" w:rsidR="008B4D16" w:rsidRDefault="008B4D16" w:rsidP="00735798"/>
    <w:p w14:paraId="49D8AD75" w14:textId="77777777" w:rsidR="00735798" w:rsidRDefault="00735798" w:rsidP="00A76511">
      <w:proofErr w:type="spellStart"/>
      <w:r>
        <w:t>spv</w:t>
      </w:r>
      <w:proofErr w:type="spellEnd"/>
      <w:r>
        <w:t>()</w:t>
      </w:r>
      <w:r w:rsidR="00B139C2">
        <w:t xml:space="preserve"> – Returns the </w:t>
      </w:r>
      <w:r w:rsidR="00AF1A33">
        <w:t xml:space="preserve">multiplier to convert a future value to a </w:t>
      </w:r>
      <w:r w:rsidR="00B139C2">
        <w:t>present value</w:t>
      </w:r>
    </w:p>
    <w:p w14:paraId="18834B3B" w14:textId="77777777" w:rsidR="00AF1A33" w:rsidRDefault="00AF1A33" w:rsidP="00735798"/>
    <w:p w14:paraId="7FE9D538" w14:textId="77777777" w:rsidR="00735798" w:rsidRDefault="00984FCB" w:rsidP="00735798">
      <w:proofErr w:type="spellStart"/>
      <w:r>
        <w:t>p</w:t>
      </w:r>
      <w:r w:rsidR="00735798">
        <w:t>res</w:t>
      </w:r>
      <w:r>
        <w:t>ent</w:t>
      </w:r>
      <w:r w:rsidR="00735798">
        <w:t>Val</w:t>
      </w:r>
      <w:r>
        <w:t>ueCalc</w:t>
      </w:r>
      <w:proofErr w:type="spellEnd"/>
      <w:r>
        <w:t>()</w:t>
      </w:r>
      <w:r w:rsidR="00AF1A33">
        <w:t xml:space="preserve"> – Returns the Present Value of a cash flow at a set timestep</w:t>
      </w:r>
    </w:p>
    <w:p w14:paraId="48A5CDCA" w14:textId="77777777" w:rsidR="00984FCB" w:rsidRDefault="00984FCB" w:rsidP="00735798"/>
    <w:p w14:paraId="1BD48F62" w14:textId="77777777" w:rsidR="00D24FD4" w:rsidRDefault="00D24FD4" w:rsidP="00735798">
      <w:proofErr w:type="spellStart"/>
      <w:r>
        <w:rPr>
          <w:rFonts w:eastAsiaTheme="minorEastAsia"/>
          <w:bCs/>
        </w:rPr>
        <w:lastRenderedPageBreak/>
        <w:t>escalatedQuantCalc</w:t>
      </w:r>
      <w:proofErr w:type="spellEnd"/>
      <w:r>
        <w:rPr>
          <w:rFonts w:eastAsiaTheme="minorEastAsia"/>
          <w:bCs/>
        </w:rPr>
        <w:t>() – Returns the escalated value of a non-monetary quantity</w:t>
      </w:r>
    </w:p>
    <w:p w14:paraId="448D63A4" w14:textId="77777777" w:rsidR="00D24FD4" w:rsidRDefault="00D24FD4" w:rsidP="00735798"/>
    <w:p w14:paraId="7F345787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160EC4CA" w14:textId="77777777" w:rsidR="008B4D16" w:rsidRDefault="008B4D16" w:rsidP="008B4D16">
      <w:r>
        <w:t>Optional inputs are in italics</w:t>
      </w:r>
    </w:p>
    <w:p w14:paraId="4FA03ED7" w14:textId="77777777" w:rsidR="008B4D16" w:rsidRDefault="008B4D16" w:rsidP="008B4D16"/>
    <w:p w14:paraId="5197A68E" w14:textId="77777777" w:rsidR="008B4D16" w:rsidRPr="008B4D16" w:rsidRDefault="008B4D16" w:rsidP="008B4D16">
      <w:r>
        <w:t>Begin Pseudocode</w:t>
      </w:r>
    </w:p>
    <w:p w14:paraId="41DD775E" w14:textId="77777777" w:rsidR="00984FCB" w:rsidRDefault="00984FCB" w:rsidP="00984FCB">
      <w:r>
        <w:t>Import necessary libraries</w:t>
      </w:r>
    </w:p>
    <w:p w14:paraId="68392C8F" w14:textId="77777777" w:rsidR="00984FCB" w:rsidRDefault="00984FCB" w:rsidP="00984FCB"/>
    <w:p w14:paraId="746F5ADD" w14:textId="77777777" w:rsidR="00984FCB" w:rsidRDefault="00984FCB" w:rsidP="00984FCB">
      <w:r>
        <w:t xml:space="preserve">Define </w:t>
      </w:r>
      <w:proofErr w:type="spellStart"/>
      <w:r>
        <w:t>inflationRateCalc</w:t>
      </w:r>
      <w:proofErr w:type="spellEnd"/>
      <w:r>
        <w:t>(</w:t>
      </w:r>
      <w:proofErr w:type="spellStart"/>
      <w:r>
        <w:t>dRateNom</w:t>
      </w:r>
      <w:proofErr w:type="spellEnd"/>
      <w:r>
        <w:t xml:space="preserve">, </w:t>
      </w:r>
      <w:proofErr w:type="spellStart"/>
      <w:r>
        <w:t>dRateReal</w:t>
      </w:r>
      <w:proofErr w:type="spellEnd"/>
      <w:r>
        <w:t>)</w:t>
      </w:r>
    </w:p>
    <w:p w14:paraId="6EFDC638" w14:textId="77777777" w:rsidR="00984FCB" w:rsidRDefault="00984FCB" w:rsidP="00984FCB">
      <w:pPr>
        <w:rPr>
          <w:rFonts w:eastAsiaTheme="minorEastAsia"/>
        </w:rPr>
      </w:pPr>
      <w:r>
        <w:tab/>
        <w:t xml:space="preserve">Formula: </w:t>
      </w:r>
      <m:oMath>
        <m:r>
          <w:rPr>
            <w:rFonts w:ascii="Cambria Math" w:hAnsi="Cambria Math"/>
          </w:rPr>
          <m:t>inflationRate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1+dRateNom</m:t>
            </m:r>
          </m:num>
          <m:den>
            <m:r>
              <w:rPr>
                <w:rFonts w:ascii="Cambria Math" w:hAnsi="Cambria Math"/>
              </w:rPr>
              <m:t>1+dRateReal</m:t>
            </m:r>
          </m:den>
        </m:f>
        <m:r>
          <w:rPr>
            <w:rFonts w:ascii="Cambria Math" w:hAnsi="Cambria Math"/>
          </w:rPr>
          <m:t>-1</m:t>
        </m:r>
      </m:oMath>
    </w:p>
    <w:p w14:paraId="18AA4EF4" w14:textId="77777777" w:rsidR="00984FCB" w:rsidRDefault="00984FCB" w:rsidP="00984FCB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inflationRate</w:t>
      </w:r>
      <w:proofErr w:type="spellEnd"/>
    </w:p>
    <w:p w14:paraId="58A39CD0" w14:textId="77777777" w:rsidR="00984FCB" w:rsidRDefault="00984FCB" w:rsidP="00984FCB">
      <w:r>
        <w:rPr>
          <w:rFonts w:eastAsiaTheme="minorEastAsia"/>
        </w:rPr>
        <w:t xml:space="preserve">End </w:t>
      </w:r>
      <w:proofErr w:type="spellStart"/>
      <w:r>
        <w:t>inflationRateCalc</w:t>
      </w:r>
      <w:proofErr w:type="spellEnd"/>
    </w:p>
    <w:p w14:paraId="17C3BDEB" w14:textId="77777777" w:rsidR="00984FCB" w:rsidRDefault="00984FCB" w:rsidP="00984FCB"/>
    <w:p w14:paraId="4B59987E" w14:textId="77777777" w:rsidR="00984FCB" w:rsidRDefault="00984FCB" w:rsidP="00984FCB">
      <w:r>
        <w:t xml:space="preserve">Define </w:t>
      </w:r>
      <w:proofErr w:type="spellStart"/>
      <w:r>
        <w:t>dRateNomCalc</w:t>
      </w:r>
      <w:proofErr w:type="spellEnd"/>
      <w:r>
        <w:t>(</w:t>
      </w:r>
      <w:proofErr w:type="spellStart"/>
      <w:r>
        <w:t>inflationRate</w:t>
      </w:r>
      <w:proofErr w:type="spellEnd"/>
      <w:r>
        <w:t xml:space="preserve">, </w:t>
      </w:r>
      <w:proofErr w:type="spellStart"/>
      <w:r>
        <w:t>dRateReal</w:t>
      </w:r>
      <w:proofErr w:type="spellEnd"/>
      <w:r>
        <w:t>)</w:t>
      </w:r>
    </w:p>
    <w:p w14:paraId="473BF57C" w14:textId="77777777" w:rsidR="00984FCB" w:rsidRDefault="00984FCB" w:rsidP="00984FCB">
      <w:r>
        <w:tab/>
        <w:t xml:space="preserve">Formula: </w:t>
      </w:r>
      <m:oMath>
        <m:r>
          <w:rPr>
            <w:rFonts w:ascii="Cambria Math" w:hAnsi="Cambria Math"/>
          </w:rPr>
          <m:t>dRateNom=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1+inflationRate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1+dRateReal</m:t>
            </m:r>
          </m:e>
        </m:d>
        <m:r>
          <w:rPr>
            <w:rFonts w:ascii="Cambria Math" w:hAnsi="Cambria Math"/>
          </w:rPr>
          <m:t>-1</m:t>
        </m:r>
      </m:oMath>
    </w:p>
    <w:p w14:paraId="62457C79" w14:textId="77777777" w:rsidR="00984FCB" w:rsidRDefault="00984FCB" w:rsidP="00984FCB">
      <w:r>
        <w:tab/>
        <w:t xml:space="preserve">Return </w:t>
      </w:r>
      <w:proofErr w:type="spellStart"/>
      <w:r>
        <w:t>dRateNom</w:t>
      </w:r>
      <w:proofErr w:type="spellEnd"/>
    </w:p>
    <w:p w14:paraId="1EC5136A" w14:textId="77777777" w:rsidR="00984FCB" w:rsidRDefault="00984FCB" w:rsidP="00984FCB">
      <w:r>
        <w:t xml:space="preserve">End </w:t>
      </w:r>
      <w:proofErr w:type="spellStart"/>
      <w:r>
        <w:t>dRateNomCalc</w:t>
      </w:r>
      <w:proofErr w:type="spellEnd"/>
    </w:p>
    <w:p w14:paraId="09867ABD" w14:textId="77777777" w:rsidR="00984FCB" w:rsidRDefault="00984FCB" w:rsidP="00984FCB"/>
    <w:p w14:paraId="071F651A" w14:textId="77777777" w:rsidR="00984FCB" w:rsidRDefault="00984FCB" w:rsidP="00984FCB">
      <w:r>
        <w:t xml:space="preserve">Define </w:t>
      </w:r>
      <w:proofErr w:type="spellStart"/>
      <w:r>
        <w:t>dRateRealCalc</w:t>
      </w:r>
      <w:proofErr w:type="spellEnd"/>
      <w:r>
        <w:t>(</w:t>
      </w:r>
      <w:proofErr w:type="spellStart"/>
      <w:r>
        <w:t>dRateNom,inflationRate</w:t>
      </w:r>
      <w:proofErr w:type="spellEnd"/>
      <w:r>
        <w:t>)</w:t>
      </w:r>
    </w:p>
    <w:p w14:paraId="5A765203" w14:textId="77777777" w:rsidR="00984FCB" w:rsidRDefault="00984FCB" w:rsidP="00984FCB">
      <w:pPr>
        <w:rPr>
          <w:rFonts w:eastAsiaTheme="minorEastAsia"/>
        </w:rPr>
      </w:pPr>
      <w:r>
        <w:tab/>
        <w:t xml:space="preserve">Formula: </w:t>
      </w:r>
      <m:oMath>
        <m:r>
          <w:rPr>
            <w:rFonts w:ascii="Cambria Math" w:hAnsi="Cambria Math"/>
          </w:rPr>
          <m:t>dRateReal=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1+dRateNom</m:t>
            </m:r>
          </m:num>
          <m:den>
            <m:r>
              <w:rPr>
                <w:rFonts w:ascii="Cambria Math" w:hAnsi="Cambria Math"/>
              </w:rPr>
              <m:t>1+inflationRate</m:t>
            </m:r>
          </m:den>
        </m:f>
        <m:r>
          <w:rPr>
            <w:rFonts w:ascii="Cambria Math" w:hAnsi="Cambria Math"/>
          </w:rPr>
          <m:t>-1</m:t>
        </m:r>
      </m:oMath>
    </w:p>
    <w:p w14:paraId="08352671" w14:textId="77777777" w:rsidR="00984FCB" w:rsidRDefault="00984FCB" w:rsidP="00984FCB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w:proofErr w:type="spellStart"/>
      <w:r>
        <w:rPr>
          <w:rFonts w:eastAsiaTheme="minorEastAsia"/>
        </w:rPr>
        <w:t>dRateReal</w:t>
      </w:r>
      <w:proofErr w:type="spellEnd"/>
    </w:p>
    <w:p w14:paraId="7A107F5C" w14:textId="77777777" w:rsidR="00984FCB" w:rsidRDefault="00984FCB" w:rsidP="00984FCB">
      <w:r>
        <w:rPr>
          <w:rFonts w:eastAsiaTheme="minorEastAsia"/>
        </w:rPr>
        <w:t>End</w:t>
      </w:r>
      <w:r>
        <w:t xml:space="preserve"> </w:t>
      </w:r>
      <w:proofErr w:type="spellStart"/>
      <w:r>
        <w:t>dRateRealCalc</w:t>
      </w:r>
      <w:proofErr w:type="spellEnd"/>
    </w:p>
    <w:p w14:paraId="65F2E31B" w14:textId="77777777" w:rsidR="00984FCB" w:rsidRDefault="00984FCB" w:rsidP="00984FCB"/>
    <w:p w14:paraId="31FF7839" w14:textId="77777777" w:rsidR="00984FCB" w:rsidRDefault="008B4D16" w:rsidP="00984FCB">
      <w:proofErr w:type="spellStart"/>
      <w:r>
        <w:t>recurE</w:t>
      </w:r>
      <w:r w:rsidR="00984FCB">
        <w:t>scalationRateCorrection</w:t>
      </w:r>
      <w:proofErr w:type="spellEnd"/>
      <w:r w:rsidR="00984FCB">
        <w:t>(</w:t>
      </w:r>
      <w:proofErr w:type="spellStart"/>
      <w:r w:rsidR="004263C9">
        <w:t>analysisType</w:t>
      </w:r>
      <w:proofErr w:type="spellEnd"/>
      <w:r w:rsidR="004263C9">
        <w:t xml:space="preserve">, </w:t>
      </w:r>
      <w:proofErr w:type="spellStart"/>
      <w:r w:rsidR="004263C9">
        <w:t>recurrenceVariabilityRateType</w:t>
      </w:r>
      <w:proofErr w:type="spellEnd"/>
      <w:r w:rsidR="004263C9">
        <w:t xml:space="preserve">, </w:t>
      </w:r>
      <w:proofErr w:type="spellStart"/>
      <w:r w:rsidR="004263C9">
        <w:t>recurrenceVariabilityRateValues</w:t>
      </w:r>
      <w:r>
        <w:t>,</w:t>
      </w:r>
      <w:r w:rsidRPr="008B4D16">
        <w:rPr>
          <w:i/>
          <w:iCs/>
        </w:rPr>
        <w:t>time</w:t>
      </w:r>
      <w:proofErr w:type="spellEnd"/>
      <w:r w:rsidR="00984FCB">
        <w:t>)</w:t>
      </w:r>
    </w:p>
    <w:p w14:paraId="30B3EE63" w14:textId="77777777" w:rsidR="004263C9" w:rsidRDefault="004263C9" w:rsidP="00984FCB">
      <w:r>
        <w:tab/>
        <w:t>if escalation rate is required to be in real dollars</w:t>
      </w:r>
    </w:p>
    <w:p w14:paraId="01CD10FA" w14:textId="77777777" w:rsidR="004263C9" w:rsidRPr="008B4D16" w:rsidRDefault="004263C9" w:rsidP="00984FCB">
      <w:r>
        <w:tab/>
      </w:r>
      <w:r>
        <w:tab/>
        <w:t xml:space="preserve">if </w:t>
      </w:r>
      <w:proofErr w:type="spellStart"/>
      <w:r>
        <w:t>recurrenceVariabilityRateValues</w:t>
      </w:r>
      <w:proofErr w:type="spellEnd"/>
      <w:r>
        <w:t xml:space="preserve"> is </w:t>
      </w:r>
      <w:r>
        <w:rPr>
          <w:i/>
          <w:iCs/>
        </w:rPr>
        <w:t>float</w:t>
      </w:r>
      <w:r w:rsidR="008B4D16">
        <w:t xml:space="preserve"> (no </w:t>
      </w:r>
      <w:r w:rsidR="008B4D16">
        <w:rPr>
          <w:i/>
          <w:iCs/>
        </w:rPr>
        <w:t>time</w:t>
      </w:r>
      <w:r w:rsidR="008B4D16">
        <w:t xml:space="preserve"> input required)</w:t>
      </w:r>
    </w:p>
    <w:p w14:paraId="33110576" w14:textId="77777777" w:rsidR="00984FCB" w:rsidRDefault="00984FCB" w:rsidP="00984FCB">
      <w:r>
        <w:tab/>
      </w:r>
      <w:r w:rsidR="004263C9">
        <w:tab/>
      </w:r>
      <w:r w:rsidR="004263C9">
        <w:tab/>
      </w:r>
      <w:r>
        <w:t xml:space="preserve">formula: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recurrenceVariabilityRateValues</m:t>
            </m:r>
          </m:num>
          <m:den>
            <m:r>
              <w:rPr>
                <w:rFonts w:ascii="Cambria Math" w:hAnsi="Cambria Math"/>
              </w:rPr>
              <m:t>1+inflationRate</m:t>
            </m:r>
          </m:den>
        </m:f>
        <m:r>
          <w:rPr>
            <w:rFonts w:ascii="Cambria Math" w:hAnsi="Cambria Math"/>
          </w:rPr>
          <m:t>-1</m:t>
        </m:r>
      </m:oMath>
    </w:p>
    <w:p w14:paraId="2F0B5404" w14:textId="77777777" w:rsidR="00984FCB" w:rsidRDefault="00984FCB" w:rsidP="00984FCB">
      <w:pPr>
        <w:rPr>
          <w:rFonts w:eastAsiaTheme="minorEastAsia"/>
        </w:rPr>
      </w:pPr>
      <w:r>
        <w:tab/>
      </w:r>
      <w:r w:rsidR="004263C9">
        <w:tab/>
      </w:r>
      <w:r w:rsidR="004263C9">
        <w:tab/>
      </w:r>
      <w:r>
        <w:t xml:space="preserve">return </w:t>
      </w:r>
      <m:oMath>
        <m:r>
          <w:rPr>
            <w:rFonts w:ascii="Cambria Math" w:hAnsi="Cambria Math"/>
          </w:rPr>
          <m:t>e</m:t>
        </m:r>
      </m:oMath>
    </w:p>
    <w:p w14:paraId="60A2E741" w14:textId="77777777" w:rsidR="004263C9" w:rsidRDefault="004263C9" w:rsidP="00984FCB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else if </w:t>
      </w:r>
      <w:proofErr w:type="spellStart"/>
      <w:r>
        <w:t>recurrenceVariabilityRateValues</w:t>
      </w:r>
      <w:proofErr w:type="spellEnd"/>
      <w:r>
        <w:t xml:space="preserve"> is </w:t>
      </w:r>
      <w:r>
        <w:rPr>
          <w:i/>
          <w:iCs/>
        </w:rPr>
        <w:t>list of floats</w:t>
      </w:r>
    </w:p>
    <w:p w14:paraId="648EA597" w14:textId="77777777" w:rsidR="004263C9" w:rsidRDefault="004263C9" w:rsidP="00984FCB">
      <w:r>
        <w:tab/>
      </w:r>
      <w:r>
        <w:tab/>
      </w:r>
      <w:r>
        <w:tab/>
      </w:r>
      <w:r w:rsidR="008B4D16">
        <w:t xml:space="preserve">find appropriate list element based on </w:t>
      </w:r>
      <w:r w:rsidR="008B4D16">
        <w:rPr>
          <w:i/>
          <w:iCs/>
        </w:rPr>
        <w:t>time</w:t>
      </w:r>
      <w:r w:rsidR="008B4D16">
        <w:t xml:space="preserve"> input</w:t>
      </w:r>
    </w:p>
    <w:p w14:paraId="4F739128" w14:textId="77777777" w:rsidR="008B4D16" w:rsidRDefault="008B4D16" w:rsidP="00984FCB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formula: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recurrenceVariabilityRateValues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</m:num>
          <m:den>
            <m:r>
              <w:rPr>
                <w:rFonts w:ascii="Cambria Math" w:hAnsi="Cambria Math"/>
              </w:rPr>
              <m:t>1+inflationRate</m:t>
            </m:r>
          </m:den>
        </m:f>
        <m:r>
          <w:rPr>
            <w:rFonts w:ascii="Cambria Math" w:hAnsi="Cambria Math"/>
          </w:rPr>
          <m:t>-1</m:t>
        </m:r>
      </m:oMath>
    </w:p>
    <w:p w14:paraId="1F949CAD" w14:textId="77777777" w:rsidR="008B4D16" w:rsidRPr="008B4D16" w:rsidRDefault="008B4D16" w:rsidP="00984F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</m:oMath>
    </w:p>
    <w:p w14:paraId="234B56F7" w14:textId="77777777" w:rsidR="004263C9" w:rsidRDefault="004263C9" w:rsidP="00984FCB">
      <w:pPr>
        <w:rPr>
          <w:rFonts w:eastAsiaTheme="minorEastAsia"/>
        </w:rPr>
      </w:pPr>
      <w:r>
        <w:rPr>
          <w:rFonts w:eastAsiaTheme="minorEastAsia"/>
        </w:rPr>
        <w:tab/>
        <w:t xml:space="preserve">else if escalation rate is required to be in </w:t>
      </w:r>
      <w:r w:rsidR="008B4D16">
        <w:rPr>
          <w:rFonts w:eastAsiaTheme="minorEastAsia"/>
        </w:rPr>
        <w:t>nominal dollars</w:t>
      </w:r>
    </w:p>
    <w:p w14:paraId="1C540B76" w14:textId="77777777" w:rsidR="008B4D16" w:rsidRPr="008B4D16" w:rsidRDefault="008B4D16" w:rsidP="008B4D1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if </w:t>
      </w:r>
      <w:proofErr w:type="spellStart"/>
      <w:r>
        <w:t>recurrenceVariabilityRateValues</w:t>
      </w:r>
      <w:proofErr w:type="spellEnd"/>
      <w:r>
        <w:t xml:space="preserve"> is </w:t>
      </w:r>
      <w:r>
        <w:rPr>
          <w:i/>
          <w:iCs/>
        </w:rPr>
        <w:t xml:space="preserve">float </w:t>
      </w:r>
      <w:r>
        <w:t xml:space="preserve">(no </w:t>
      </w:r>
      <w:r>
        <w:rPr>
          <w:i/>
          <w:iCs/>
        </w:rPr>
        <w:t>time</w:t>
      </w:r>
      <w:r>
        <w:t xml:space="preserve"> input required)</w:t>
      </w:r>
    </w:p>
    <w:p w14:paraId="5F487D84" w14:textId="77777777" w:rsidR="008B4D16" w:rsidRDefault="008B4D16" w:rsidP="008B4D16">
      <w:r>
        <w:tab/>
      </w:r>
      <w:r>
        <w:tab/>
      </w:r>
      <w:r>
        <w:tab/>
        <w:t xml:space="preserve">formula: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recurrenceVariabilityRateValues</m:t>
            </m:r>
          </m:e>
        </m:d>
        <m:r>
          <w:rPr>
            <w:rFonts w:ascii="Cambria Math" w:hAnsi="Cambria Math"/>
          </w:rPr>
          <m:t>-1</m:t>
        </m:r>
      </m:oMath>
    </w:p>
    <w:p w14:paraId="7B040E03" w14:textId="77777777" w:rsidR="008B4D16" w:rsidRDefault="008B4D16" w:rsidP="008B4D16">
      <w:pPr>
        <w:rPr>
          <w:rFonts w:eastAsiaTheme="minorEastAsia"/>
        </w:rPr>
      </w:pPr>
      <w:r>
        <w:tab/>
      </w:r>
      <w:r>
        <w:tab/>
      </w:r>
      <w:r>
        <w:tab/>
        <w:t xml:space="preserve">return </w:t>
      </w:r>
      <m:oMath>
        <m:r>
          <w:rPr>
            <w:rFonts w:ascii="Cambria Math" w:hAnsi="Cambria Math"/>
          </w:rPr>
          <m:t>E</m:t>
        </m:r>
      </m:oMath>
    </w:p>
    <w:p w14:paraId="659A79DB" w14:textId="77777777" w:rsidR="008B4D16" w:rsidRDefault="008B4D16" w:rsidP="008B4D16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else if </w:t>
      </w:r>
      <w:proofErr w:type="spellStart"/>
      <w:r>
        <w:t>recurrenceVariabilityRateValues</w:t>
      </w:r>
      <w:proofErr w:type="spellEnd"/>
      <w:r>
        <w:t xml:space="preserve"> is </w:t>
      </w:r>
      <w:r>
        <w:rPr>
          <w:i/>
          <w:iCs/>
        </w:rPr>
        <w:t>list of floats</w:t>
      </w:r>
    </w:p>
    <w:p w14:paraId="7241AEA2" w14:textId="77777777" w:rsidR="008B4D16" w:rsidRDefault="008B4D16" w:rsidP="008B4D16">
      <w:r>
        <w:tab/>
      </w:r>
      <w:r>
        <w:tab/>
      </w:r>
      <w:r>
        <w:tab/>
        <w:t xml:space="preserve">find appropriate list element based on </w:t>
      </w:r>
      <w:r>
        <w:rPr>
          <w:i/>
          <w:iCs/>
        </w:rPr>
        <w:t>time</w:t>
      </w:r>
      <w:r>
        <w:t xml:space="preserve"> input</w:t>
      </w:r>
    </w:p>
    <w:p w14:paraId="5CD56227" w14:textId="77777777" w:rsidR="008B4D16" w:rsidRDefault="008B4D16" w:rsidP="008B4D16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formula: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recurrenceVariabilityRateValues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time</m:t>
                </m:r>
              </m:sub>
            </m:sSub>
          </m:e>
        </m:d>
        <m:r>
          <w:rPr>
            <w:rFonts w:ascii="Cambria Math" w:hAnsi="Cambria Math"/>
          </w:rPr>
          <m:t>-1</m:t>
        </m:r>
      </m:oMath>
    </w:p>
    <w:p w14:paraId="01236231" w14:textId="77777777" w:rsidR="008B4D16" w:rsidRDefault="008B4D16" w:rsidP="008B4D16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</m:oMath>
    </w:p>
    <w:p w14:paraId="457A941E" w14:textId="77777777" w:rsidR="008B4D16" w:rsidRDefault="00B139C2" w:rsidP="008B4D16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  <w:proofErr w:type="spellStart"/>
      <w:r>
        <w:t>recurEscalationRateCorrection</w:t>
      </w:r>
      <w:proofErr w:type="spellEnd"/>
    </w:p>
    <w:p w14:paraId="0A912416" w14:textId="77777777" w:rsidR="00B139C2" w:rsidRDefault="00B139C2" w:rsidP="008B4D16">
      <w:pPr>
        <w:rPr>
          <w:rFonts w:eastAsiaTheme="minorEastAsia"/>
        </w:rPr>
      </w:pPr>
    </w:p>
    <w:p w14:paraId="7D220F1E" w14:textId="77777777" w:rsidR="008B4D16" w:rsidRDefault="00B139C2" w:rsidP="008B4D16">
      <w:r>
        <w:rPr>
          <w:rFonts w:eastAsiaTheme="minorEastAsia"/>
        </w:rPr>
        <w:t xml:space="preserve">define </w:t>
      </w:r>
      <w:proofErr w:type="spellStart"/>
      <w:r w:rsidR="008B4D16">
        <w:rPr>
          <w:rFonts w:eastAsiaTheme="minorEastAsia"/>
        </w:rPr>
        <w:t>quant</w:t>
      </w:r>
      <w:r w:rsidR="008B4D16">
        <w:t>Escalation</w:t>
      </w:r>
      <w:r w:rsidR="00A76511">
        <w:t>Calc</w:t>
      </w:r>
      <w:proofErr w:type="spellEnd"/>
      <w:r w:rsidR="008B4D16">
        <w:t>(</w:t>
      </w:r>
      <w:proofErr w:type="spellStart"/>
      <w:r w:rsidR="008B4D16">
        <w:t>quantityVariabilityRateType</w:t>
      </w:r>
      <w:proofErr w:type="spellEnd"/>
      <w:r w:rsidR="008B4D16">
        <w:t xml:space="preserve">, </w:t>
      </w:r>
      <w:proofErr w:type="spellStart"/>
      <w:r w:rsidR="008B4D16">
        <w:t>quantityVariabilityRateValues,</w:t>
      </w:r>
      <w:r w:rsidR="008B4D16" w:rsidRPr="008B4D16">
        <w:rPr>
          <w:i/>
          <w:iCs/>
        </w:rPr>
        <w:t>time</w:t>
      </w:r>
      <w:proofErr w:type="spellEnd"/>
      <w:r w:rsidR="008B4D16">
        <w:t>)</w:t>
      </w:r>
    </w:p>
    <w:p w14:paraId="1EAAFBC5" w14:textId="77777777" w:rsidR="00B139C2" w:rsidRDefault="00B139C2" w:rsidP="008B4D16">
      <w:pPr>
        <w:rPr>
          <w:i/>
          <w:iCs/>
        </w:rPr>
      </w:pPr>
      <w:r>
        <w:tab/>
        <w:t xml:space="preserve">if </w:t>
      </w:r>
      <w:proofErr w:type="spellStart"/>
      <w:r>
        <w:t>quantityVariabilityRateValues</w:t>
      </w:r>
      <w:proofErr w:type="spellEnd"/>
      <w:r>
        <w:t xml:space="preserve"> is a </w:t>
      </w:r>
      <w:r>
        <w:rPr>
          <w:i/>
          <w:iCs/>
        </w:rPr>
        <w:t>float</w:t>
      </w:r>
    </w:p>
    <w:p w14:paraId="20897070" w14:textId="77777777" w:rsidR="00552786" w:rsidRPr="00B139C2" w:rsidRDefault="00B139C2" w:rsidP="00D24FD4">
      <w:r>
        <w:rPr>
          <w:i/>
          <w:iCs/>
        </w:rPr>
        <w:tab/>
      </w:r>
      <w:r>
        <w:rPr>
          <w:i/>
          <w:iCs/>
        </w:rPr>
        <w:tab/>
      </w:r>
      <w:r>
        <w:t xml:space="preserve">formula: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quantityVariabilityRateValues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-1</m:t>
        </m:r>
      </m:oMath>
    </w:p>
    <w:p w14:paraId="53AB312F" w14:textId="77777777" w:rsidR="008B4D16" w:rsidRDefault="00B139C2" w:rsidP="008B4D16">
      <w:r>
        <w:tab/>
        <w:t xml:space="preserve">else if </w:t>
      </w:r>
      <w:proofErr w:type="spellStart"/>
      <w:r>
        <w:t>quantityVariabilityRateValues</w:t>
      </w:r>
      <w:proofErr w:type="spellEnd"/>
      <w:r>
        <w:t xml:space="preserve"> is a </w:t>
      </w:r>
      <w:r>
        <w:rPr>
          <w:i/>
          <w:iCs/>
        </w:rPr>
        <w:t>list of floats</w:t>
      </w:r>
    </w:p>
    <w:p w14:paraId="698AB043" w14:textId="77777777" w:rsidR="00B139C2" w:rsidRDefault="00B139C2" w:rsidP="008B4D16">
      <w:r>
        <w:tab/>
      </w:r>
      <w:r>
        <w:tab/>
        <w:t xml:space="preserve">find appropriate list element based on </w:t>
      </w:r>
      <w:r>
        <w:rPr>
          <w:i/>
          <w:iCs/>
        </w:rPr>
        <w:t>time</w:t>
      </w:r>
      <w:r>
        <w:t xml:space="preserve"> input</w:t>
      </w:r>
    </w:p>
    <w:p w14:paraId="0898F287" w14:textId="77777777" w:rsidR="00B139C2" w:rsidRDefault="00B139C2" w:rsidP="008B4D16">
      <w:pPr>
        <w:rPr>
          <w:rFonts w:eastAsiaTheme="minorEastAsia"/>
        </w:rPr>
      </w:pPr>
      <w:r>
        <w:tab/>
      </w:r>
      <w:r>
        <w:tab/>
      </w:r>
      <w:r>
        <w:tab/>
        <w:t xml:space="preserve">formula: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recurrenceVariabilityRateValues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-1</m:t>
        </m:r>
      </m:oMath>
    </w:p>
    <w:p w14:paraId="6E9CE601" w14:textId="77777777" w:rsidR="00B139C2" w:rsidRPr="00B139C2" w:rsidRDefault="00552786" w:rsidP="00552786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m:oMath>
        <m:r>
          <w:rPr>
            <w:rFonts w:ascii="Cambria Math" w:hAnsi="Cambria Math"/>
          </w:rPr>
          <m:t>e</m:t>
        </m:r>
      </m:oMath>
    </w:p>
    <w:p w14:paraId="1430A0B6" w14:textId="77777777" w:rsidR="008B4D16" w:rsidRDefault="00B139C2" w:rsidP="008B4D16">
      <w:pPr>
        <w:rPr>
          <w:rFonts w:eastAsiaTheme="minorEastAsia"/>
        </w:rPr>
      </w:pPr>
      <w:r>
        <w:rPr>
          <w:rFonts w:eastAsiaTheme="minorEastAsia"/>
        </w:rPr>
        <w:t xml:space="preserve">end </w:t>
      </w:r>
      <w:proofErr w:type="spellStart"/>
      <w:r>
        <w:rPr>
          <w:rFonts w:eastAsiaTheme="minorEastAsia"/>
        </w:rPr>
        <w:t>quant</w:t>
      </w:r>
      <w:r>
        <w:t>EscalationRateCorrection</w:t>
      </w:r>
      <w:proofErr w:type="spellEnd"/>
    </w:p>
    <w:p w14:paraId="289232C5" w14:textId="77777777" w:rsidR="00B139C2" w:rsidRPr="008B4D16" w:rsidRDefault="00B139C2" w:rsidP="008B4D16">
      <w:pPr>
        <w:rPr>
          <w:rFonts w:eastAsiaTheme="minorEastAsia"/>
        </w:rPr>
      </w:pPr>
    </w:p>
    <w:p w14:paraId="0BB28271" w14:textId="77777777" w:rsidR="008B4D16" w:rsidRDefault="00B139C2" w:rsidP="00984FCB">
      <w:r>
        <w:t xml:space="preserve">define </w:t>
      </w:r>
      <w:proofErr w:type="spellStart"/>
      <w:r>
        <w:t>spv</w:t>
      </w:r>
      <w:proofErr w:type="spellEnd"/>
      <w:r>
        <w:t>(</w:t>
      </w:r>
      <w:proofErr w:type="spellStart"/>
      <w:r>
        <w:t>time,recurrenceVariabilityRateValues,discountRate</w:t>
      </w:r>
      <w:proofErr w:type="spellEnd"/>
      <w:r>
        <w:t>)</w:t>
      </w:r>
    </w:p>
    <w:p w14:paraId="5A42D87B" w14:textId="77777777" w:rsidR="00B139C2" w:rsidRDefault="00B139C2" w:rsidP="00984FCB">
      <w:pPr>
        <w:rPr>
          <w:i/>
          <w:iCs/>
        </w:rPr>
      </w:pPr>
      <w:r>
        <w:tab/>
        <w:t xml:space="preserve">if </w:t>
      </w:r>
      <w:proofErr w:type="spellStart"/>
      <w:r>
        <w:t>recurrenceVariabilityRateValues</w:t>
      </w:r>
      <w:proofErr w:type="spellEnd"/>
      <w:r>
        <w:t xml:space="preserve"> is </w:t>
      </w:r>
      <w:r>
        <w:rPr>
          <w:i/>
          <w:iCs/>
        </w:rPr>
        <w:t>float</w:t>
      </w:r>
    </w:p>
    <w:p w14:paraId="5177BFB3" w14:textId="77777777" w:rsidR="00B139C2" w:rsidRPr="00B139C2" w:rsidRDefault="00B139C2" w:rsidP="00984FCB">
      <w:r>
        <w:rPr>
          <w:i/>
          <w:iCs/>
        </w:rPr>
        <w:tab/>
      </w:r>
      <w:r>
        <w:rPr>
          <w:i/>
          <w:iCs/>
        </w:rPr>
        <w:tab/>
      </w:r>
      <w:r>
        <w:t xml:space="preserve">formula: </w:t>
      </w:r>
      <m:oMath>
        <m:r>
          <w:rPr>
            <w:rFonts w:ascii="Cambria Math" w:hAnsi="Cambria Math"/>
            <w:lang w:bidi="en-US"/>
          </w:rPr>
          <m:t>SPV=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recurrenceVariabilityRateValues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en-US"/>
                  </w:rPr>
                  <m:t>time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>1+discountRate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en-US"/>
                  </w:rPr>
                  <m:t>time</m:t>
                </m:r>
              </m:sup>
            </m:sSup>
          </m:den>
        </m:f>
      </m:oMath>
    </w:p>
    <w:p w14:paraId="7A0207C5" w14:textId="77777777" w:rsidR="00984FCB" w:rsidRDefault="00B139C2" w:rsidP="00735798">
      <w:pPr>
        <w:rPr>
          <w:i/>
          <w:iCs/>
        </w:rPr>
      </w:pPr>
      <w:r>
        <w:tab/>
        <w:t xml:space="preserve">else if </w:t>
      </w:r>
      <w:proofErr w:type="spellStart"/>
      <w:r>
        <w:t>recurrenceVariabilityRateValues</w:t>
      </w:r>
      <w:proofErr w:type="spellEnd"/>
      <w:r>
        <w:t xml:space="preserve"> is </w:t>
      </w:r>
      <w:r>
        <w:rPr>
          <w:i/>
          <w:iCs/>
        </w:rPr>
        <w:t>list of floats</w:t>
      </w:r>
    </w:p>
    <w:p w14:paraId="3AF1174A" w14:textId="77777777" w:rsidR="00A76511" w:rsidRDefault="00B139C2" w:rsidP="00735798">
      <w:pPr>
        <w:rPr>
          <w:rFonts w:eastAsiaTheme="minorEastAsia"/>
        </w:rPr>
      </w:pPr>
      <w:r>
        <w:rPr>
          <w:i/>
          <w:iCs/>
        </w:rPr>
        <w:tab/>
      </w:r>
      <w:r>
        <w:rPr>
          <w:i/>
          <w:iCs/>
        </w:rPr>
        <w:tab/>
      </w:r>
      <w:r w:rsidR="00A76511">
        <w:t xml:space="preserve">formula: </w:t>
      </w:r>
      <m:oMath>
        <m:r>
          <w:rPr>
            <w:rFonts w:ascii="Cambria Math" w:hAnsi="Cambria Math"/>
            <w:lang w:bidi="en-US"/>
          </w:rPr>
          <m:t>SPV=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>1+discountRate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en-US"/>
                  </w:rPr>
                  <m:t>time</m:t>
                </m:r>
              </m:sup>
            </m:sSup>
          </m:den>
        </m:f>
        <m:r>
          <w:rPr>
            <w:rFonts w:ascii="Cambria Math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time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recurrenceVariabilityRateValues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A76511">
        <w:rPr>
          <w:rFonts w:eastAsiaTheme="minorEastAsia"/>
        </w:rPr>
        <w:t xml:space="preserve"> </w:t>
      </w:r>
    </w:p>
    <w:p w14:paraId="4E173C23" w14:textId="77777777" w:rsidR="00B139C2" w:rsidRDefault="00A76511" w:rsidP="00AF1A33">
      <w:pPr>
        <w:ind w:left="1440"/>
        <w:rPr>
          <w:rFonts w:eastAsiaTheme="minorEastAsia"/>
          <w:b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recurrenceVariabilityRateValues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recurrenceVariabilityRateValues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recurrenceVariabilityRateValues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</m:e>
        </m:d>
      </m:oMath>
      <w:r>
        <w:rPr>
          <w:rFonts w:eastAsiaTheme="minorEastAsia"/>
          <w:bCs/>
        </w:rPr>
        <w:t xml:space="preserve"> iteration through indices by 1 (note for programming purposes Python indexes lists starting at 0</w:t>
      </w:r>
      <w:r w:rsidR="00AF1A33">
        <w:rPr>
          <w:rFonts w:eastAsiaTheme="minorEastAsia"/>
          <w:bCs/>
        </w:rPr>
        <w:t>)</w:t>
      </w:r>
    </w:p>
    <w:p w14:paraId="6C6AE4C7" w14:textId="77777777" w:rsidR="00A76511" w:rsidRDefault="00A76511" w:rsidP="00A76511">
      <w:pPr>
        <w:rPr>
          <w:rFonts w:eastAsiaTheme="minorEastAsia"/>
          <w:lang w:bidi="en-US"/>
        </w:rPr>
      </w:pPr>
      <w:r>
        <w:rPr>
          <w:rFonts w:eastAsiaTheme="minorEastAsia"/>
          <w:bCs/>
        </w:rPr>
        <w:tab/>
        <w:t xml:space="preserve">return </w:t>
      </w:r>
      <m:oMath>
        <m:r>
          <w:rPr>
            <w:rFonts w:ascii="Cambria Math" w:hAnsi="Cambria Math"/>
            <w:lang w:bidi="en-US"/>
          </w:rPr>
          <m:t>SPV</m:t>
        </m:r>
      </m:oMath>
    </w:p>
    <w:p w14:paraId="296388A6" w14:textId="5835C70D" w:rsidR="002A039C" w:rsidRDefault="00A76511" w:rsidP="002A039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>
        <w:rPr>
          <w:rFonts w:eastAsiaTheme="minorEastAsia"/>
          <w:bCs/>
        </w:rPr>
        <w:t>spv</w:t>
      </w:r>
      <w:proofErr w:type="spellEnd"/>
    </w:p>
    <w:p w14:paraId="7744141C" w14:textId="77777777" w:rsidR="00A76511" w:rsidRDefault="00A76511" w:rsidP="00A76511">
      <w:pPr>
        <w:rPr>
          <w:rFonts w:eastAsiaTheme="minorEastAsia"/>
          <w:bCs/>
        </w:rPr>
      </w:pPr>
    </w:p>
    <w:p w14:paraId="09C472DB" w14:textId="77777777" w:rsidR="00A76511" w:rsidRDefault="00A76511" w:rsidP="00A7651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define </w:t>
      </w:r>
      <w:proofErr w:type="spellStart"/>
      <w:r>
        <w:rPr>
          <w:rFonts w:eastAsiaTheme="minorEastAsia"/>
          <w:bCs/>
        </w:rPr>
        <w:t>discValueCalc</w:t>
      </w:r>
      <w:proofErr w:type="spellEnd"/>
      <w:r>
        <w:rPr>
          <w:rFonts w:eastAsiaTheme="minorEastAsia"/>
          <w:bCs/>
        </w:rPr>
        <w:t>(</w:t>
      </w:r>
      <w:proofErr w:type="spellStart"/>
      <w:r w:rsidR="00552786">
        <w:rPr>
          <w:rFonts w:eastAsiaTheme="minorEastAsia"/>
          <w:bCs/>
        </w:rPr>
        <w:t>value,</w:t>
      </w:r>
      <w:r w:rsidR="00552786">
        <w:t>spv</w:t>
      </w:r>
      <w:proofErr w:type="spellEnd"/>
      <w:r>
        <w:rPr>
          <w:rFonts w:eastAsiaTheme="minorEastAsia"/>
          <w:bCs/>
        </w:rPr>
        <w:t>)</w:t>
      </w:r>
    </w:p>
    <w:p w14:paraId="5076F8A0" w14:textId="77777777" w:rsidR="00A76511" w:rsidRDefault="00552786" w:rsidP="00552786">
      <w:pPr>
        <w:ind w:left="720"/>
        <w:rPr>
          <w:rFonts w:eastAsiaTheme="minorEastAsia"/>
          <w:lang w:bidi="en-US"/>
        </w:rPr>
      </w:pPr>
      <w:r>
        <w:rPr>
          <w:rFonts w:eastAsiaTheme="minorEastAsia"/>
          <w:bCs/>
        </w:rPr>
        <w:t xml:space="preserve">note that the </w:t>
      </w:r>
      <w:proofErr w:type="spellStart"/>
      <w:r>
        <w:rPr>
          <w:rFonts w:eastAsiaTheme="minorEastAsia"/>
          <w:bCs/>
        </w:rPr>
        <w:t>spv</w:t>
      </w:r>
      <w:proofErr w:type="spellEnd"/>
      <w:r>
        <w:rPr>
          <w:rFonts w:eastAsiaTheme="minorEastAsia"/>
          <w:bCs/>
        </w:rPr>
        <w:t xml:space="preserve"> value is based on a </w:t>
      </w:r>
      <w:r w:rsidR="00A76511">
        <w:rPr>
          <w:rFonts w:eastAsiaTheme="minorEastAsia"/>
          <w:bCs/>
        </w:rPr>
        <w:t xml:space="preserve">call on </w:t>
      </w:r>
      <m:oMath>
        <m:r>
          <w:rPr>
            <w:rFonts w:ascii="Cambria Math" w:hAnsi="Cambria Math"/>
            <w:lang w:bidi="en-US"/>
          </w:rPr>
          <m:t>SPV</m:t>
        </m:r>
      </m:oMath>
      <w:r w:rsidR="00A76511">
        <w:rPr>
          <w:rFonts w:eastAsiaTheme="minorEastAsia"/>
          <w:lang w:bidi="en-US"/>
        </w:rPr>
        <w:t xml:space="preserve"> </w:t>
      </w:r>
      <w:r>
        <w:rPr>
          <w:rFonts w:eastAsiaTheme="minorEastAsia"/>
          <w:lang w:bidi="en-US"/>
        </w:rPr>
        <w:t xml:space="preserve">assumed to be done prior to the call to </w:t>
      </w:r>
      <w:proofErr w:type="spellStart"/>
      <w:r>
        <w:rPr>
          <w:rFonts w:eastAsiaTheme="minorEastAsia"/>
          <w:lang w:bidi="en-US"/>
        </w:rPr>
        <w:t>discValueCalc</w:t>
      </w:r>
      <w:proofErr w:type="spellEnd"/>
      <w:r>
        <w:rPr>
          <w:rFonts w:eastAsiaTheme="minorEastAsia"/>
          <w:lang w:bidi="en-US"/>
        </w:rPr>
        <w:t xml:space="preserve"> </w:t>
      </w:r>
      <w:r w:rsidR="00A76511">
        <w:rPr>
          <w:rFonts w:eastAsiaTheme="minorEastAsia"/>
          <w:lang w:bidi="en-US"/>
        </w:rPr>
        <w:t xml:space="preserve">to get appropriate </w:t>
      </w:r>
      <w:r w:rsidR="00AF1A33">
        <w:rPr>
          <w:rFonts w:eastAsiaTheme="minorEastAsia"/>
          <w:lang w:bidi="en-US"/>
        </w:rPr>
        <w:t xml:space="preserve">discounting value </w:t>
      </w:r>
      <w:r>
        <w:rPr>
          <w:rFonts w:eastAsiaTheme="minorEastAsia"/>
          <w:lang w:bidi="en-US"/>
        </w:rPr>
        <w:t>according to</w:t>
      </w:r>
      <w:r w:rsidR="00AF1A33">
        <w:rPr>
          <w:rFonts w:eastAsiaTheme="minorEastAsia"/>
          <w:lang w:bidi="en-US"/>
        </w:rPr>
        <w:t>:</w:t>
      </w:r>
    </w:p>
    <w:p w14:paraId="7F2CED62" w14:textId="77777777" w:rsidR="00AF1A33" w:rsidRDefault="00AF1A33" w:rsidP="00A76511">
      <w:r>
        <w:rPr>
          <w:rFonts w:eastAsiaTheme="minorEastAsia"/>
          <w:lang w:bidi="en-US"/>
        </w:rPr>
        <w:tab/>
      </w:r>
      <w:r>
        <w:rPr>
          <w:rFonts w:eastAsiaTheme="minorEastAsia"/>
          <w:lang w:bidi="en-US"/>
        </w:rPr>
        <w:tab/>
      </w:r>
      <w:proofErr w:type="spellStart"/>
      <w:r>
        <w:t>spv</w:t>
      </w:r>
      <w:proofErr w:type="spellEnd"/>
      <w:r>
        <w:t>(</w:t>
      </w:r>
      <w:proofErr w:type="spellStart"/>
      <w:r>
        <w:t>time,recurrenceVariabilityRateValues,discountRate</w:t>
      </w:r>
      <w:proofErr w:type="spellEnd"/>
      <w:r>
        <w:t>)</w:t>
      </w:r>
    </w:p>
    <w:p w14:paraId="799BD1F1" w14:textId="77777777" w:rsidR="00552786" w:rsidRDefault="00552786" w:rsidP="00552786">
      <w:pPr>
        <w:ind w:left="720"/>
        <w:rPr>
          <w:rFonts w:eastAsiaTheme="minorEastAsia"/>
          <w:bCs/>
        </w:rPr>
      </w:pPr>
      <w:r>
        <w:t xml:space="preserve">if there are no situations where we need </w:t>
      </w:r>
      <w:proofErr w:type="gramStart"/>
      <w:r>
        <w:t>an</w:t>
      </w:r>
      <w:proofErr w:type="gramEnd"/>
      <w:r>
        <w:t xml:space="preserve"> </w:t>
      </w:r>
      <w:proofErr w:type="spellStart"/>
      <w:r>
        <w:t>spv</w:t>
      </w:r>
      <w:proofErr w:type="spellEnd"/>
      <w:r>
        <w:t xml:space="preserve"> value without using it then it may make sense to fold </w:t>
      </w:r>
      <w:proofErr w:type="spellStart"/>
      <w:r w:rsidRPr="00552786">
        <w:rPr>
          <w:i/>
          <w:iCs/>
        </w:rPr>
        <w:t>spv</w:t>
      </w:r>
      <w:proofErr w:type="spellEnd"/>
      <w:r>
        <w:t xml:space="preserve"> and </w:t>
      </w:r>
      <w:proofErr w:type="spellStart"/>
      <w:r w:rsidRPr="00552786">
        <w:rPr>
          <w:rFonts w:eastAsiaTheme="minorEastAsia"/>
          <w:bCs/>
          <w:i/>
          <w:iCs/>
        </w:rPr>
        <w:t>discValueCalc</w:t>
      </w:r>
      <w:proofErr w:type="spellEnd"/>
      <w:r>
        <w:rPr>
          <w:rFonts w:eastAsiaTheme="minorEastAsia"/>
          <w:bCs/>
        </w:rPr>
        <w:t xml:space="preserve"> into a single function</w:t>
      </w:r>
    </w:p>
    <w:p w14:paraId="69D208CD" w14:textId="77777777" w:rsidR="00552786" w:rsidRDefault="00552786" w:rsidP="00552786">
      <w:pPr>
        <w:ind w:left="720"/>
        <w:rPr>
          <w:rFonts w:eastAsiaTheme="minorEastAsia"/>
          <w:bCs/>
        </w:rPr>
      </w:pPr>
    </w:p>
    <w:p w14:paraId="39A8A339" w14:textId="77777777" w:rsidR="00A76511" w:rsidRDefault="00A76511" w:rsidP="00A76511">
      <w:pPr>
        <w:rPr>
          <w:rFonts w:eastAsiaTheme="minorEastAsia"/>
        </w:rPr>
      </w:pPr>
      <w:r>
        <w:rPr>
          <w:rFonts w:eastAsiaTheme="minorEastAsia"/>
          <w:bCs/>
        </w:rPr>
        <w:tab/>
      </w:r>
      <w:r>
        <w:t xml:space="preserve">formula: </w:t>
      </w:r>
      <m:oMath>
        <m:r>
          <w:rPr>
            <w:rFonts w:ascii="Cambria Math" w:hAnsi="Cambria Math"/>
          </w:rPr>
          <m:t>discValue=SP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*value</m:t>
        </m:r>
      </m:oMath>
    </w:p>
    <w:p w14:paraId="158A9A20" w14:textId="77777777" w:rsidR="00AF1A33" w:rsidRDefault="00AF1A33" w:rsidP="00A76511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m:oMath>
        <m:r>
          <w:rPr>
            <w:rFonts w:ascii="Cambria Math" w:hAnsi="Cambria Math"/>
          </w:rPr>
          <m:t>discValue</m:t>
        </m:r>
      </m:oMath>
    </w:p>
    <w:p w14:paraId="01477DFE" w14:textId="77777777" w:rsidR="00AF1A33" w:rsidRDefault="00AF1A33" w:rsidP="00A76511">
      <w:pPr>
        <w:rPr>
          <w:rFonts w:eastAsiaTheme="minorEastAsia"/>
          <w:bCs/>
        </w:rPr>
      </w:pPr>
      <w:r>
        <w:rPr>
          <w:rFonts w:eastAsiaTheme="minorEastAsia"/>
        </w:rPr>
        <w:t xml:space="preserve">end </w:t>
      </w:r>
      <w:proofErr w:type="spellStart"/>
      <w:r>
        <w:rPr>
          <w:rFonts w:eastAsiaTheme="minorEastAsia"/>
          <w:bCs/>
        </w:rPr>
        <w:t>discValueCalc</w:t>
      </w:r>
      <w:proofErr w:type="spellEnd"/>
    </w:p>
    <w:p w14:paraId="2EB92DE0" w14:textId="77777777" w:rsidR="00552786" w:rsidRDefault="00552786" w:rsidP="00A76511">
      <w:pPr>
        <w:rPr>
          <w:rFonts w:eastAsiaTheme="minorEastAsia"/>
          <w:bCs/>
        </w:rPr>
      </w:pPr>
    </w:p>
    <w:p w14:paraId="1121B17C" w14:textId="77777777" w:rsidR="00552786" w:rsidRDefault="00552786" w:rsidP="00A76511">
      <w:r>
        <w:rPr>
          <w:rFonts w:eastAsiaTheme="minorEastAsia"/>
          <w:bCs/>
        </w:rPr>
        <w:t>define escalatedQuantCalc(</w:t>
      </w:r>
      <w:r w:rsidR="00D24FD4">
        <w:rPr>
          <w:rFonts w:eastAsiaTheme="minorEastAsia"/>
          <w:bCs/>
        </w:rPr>
        <w:t>quantity</w:t>
      </w:r>
      <w:r>
        <w:rPr>
          <w:rFonts w:eastAsiaTheme="minorEastAsia"/>
          <w:bCs/>
        </w:rPr>
        <w:t>,</w:t>
      </w:r>
      <w:r>
        <w:t>quantityVariabilityRateType,quantityVariabilityRateValues,</w:t>
      </w:r>
      <w:r w:rsidRPr="008B4D16">
        <w:rPr>
          <w:i/>
          <w:iCs/>
        </w:rPr>
        <w:t>time</w:t>
      </w:r>
      <w:r>
        <w:t>)</w:t>
      </w:r>
    </w:p>
    <w:p w14:paraId="54A2AF7C" w14:textId="77777777" w:rsidR="00552786" w:rsidRDefault="00552786" w:rsidP="00A76511">
      <w:pPr>
        <w:rPr>
          <w:rFonts w:eastAsiaTheme="minorEastAsia"/>
          <w:bCs/>
        </w:rPr>
      </w:pPr>
      <w:r>
        <w:tab/>
      </w:r>
      <w:r>
        <w:rPr>
          <w:rFonts w:eastAsiaTheme="minorEastAsia"/>
          <w:bCs/>
        </w:rPr>
        <w:t xml:space="preserve">calculate the escalation value </w:t>
      </w:r>
      <w:r w:rsidR="00D24FD4">
        <w:rPr>
          <w:rFonts w:eastAsiaTheme="minorEastAsia"/>
          <w:bCs/>
        </w:rPr>
        <w:t>(</w:t>
      </w:r>
      <w:r>
        <w:rPr>
          <w:rFonts w:eastAsiaTheme="minorEastAsia"/>
          <w:bCs/>
        </w:rPr>
        <w:t>according to:</w:t>
      </w:r>
    </w:p>
    <w:p w14:paraId="00330A8B" w14:textId="77777777" w:rsidR="00552786" w:rsidRDefault="00552786" w:rsidP="00552786">
      <w:pPr>
        <w:ind w:left="720" w:firstLine="720"/>
      </w:pPr>
      <w:r>
        <w:rPr>
          <w:rFonts w:eastAsiaTheme="minorEastAsia"/>
        </w:rPr>
        <w:t>quant</w:t>
      </w:r>
      <w:r>
        <w:t>EscalationCalc(quantityVariabilityRateType,quantityVariabilityRateValues,</w:t>
      </w:r>
      <w:r w:rsidRPr="008B4D16">
        <w:rPr>
          <w:i/>
          <w:iCs/>
        </w:rPr>
        <w:t>time</w:t>
      </w:r>
      <w:r>
        <w:t>)</w:t>
      </w:r>
    </w:p>
    <w:p w14:paraId="4128343D" w14:textId="77777777" w:rsidR="00552786" w:rsidRDefault="00552786" w:rsidP="00552786">
      <w:r>
        <w:tab/>
      </w:r>
    </w:p>
    <w:p w14:paraId="3E68D56A" w14:textId="77777777" w:rsidR="00D24FD4" w:rsidRDefault="00552786" w:rsidP="00D24FD4">
      <w:pPr>
        <w:rPr>
          <w:i/>
          <w:iCs/>
        </w:rPr>
      </w:pPr>
      <w:r>
        <w:lastRenderedPageBreak/>
        <w:tab/>
      </w:r>
      <w:r w:rsidR="00D24FD4">
        <w:t xml:space="preserve"> if </w:t>
      </w:r>
      <w:proofErr w:type="spellStart"/>
      <w:r w:rsidR="00D24FD4">
        <w:t>quantityVariabilityRateValues</w:t>
      </w:r>
      <w:proofErr w:type="spellEnd"/>
      <w:r w:rsidR="00D24FD4">
        <w:t xml:space="preserve"> is </w:t>
      </w:r>
      <w:r w:rsidR="00D24FD4">
        <w:rPr>
          <w:i/>
          <w:iCs/>
        </w:rPr>
        <w:t>float</w:t>
      </w:r>
    </w:p>
    <w:p w14:paraId="56D00FC9" w14:textId="77777777" w:rsidR="00D24FD4" w:rsidRPr="00B139C2" w:rsidRDefault="00D24FD4" w:rsidP="00D24FD4">
      <w:r>
        <w:rPr>
          <w:i/>
          <w:iCs/>
        </w:rPr>
        <w:tab/>
      </w:r>
      <w:r>
        <w:rPr>
          <w:i/>
          <w:iCs/>
        </w:rPr>
        <w:tab/>
      </w:r>
      <w:r>
        <w:t xml:space="preserve">formula: </w:t>
      </w:r>
      <m:oMath>
        <m:r>
          <w:rPr>
            <w:rFonts w:ascii="Cambria Math" w:hAnsi="Cambria Math"/>
            <w:lang w:bidi="en-US"/>
          </w:rPr>
          <m:t>mult=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quantityVariabilityRateValues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bidi="en-US"/>
                  </w:rPr>
                  <m:t>time</m:t>
                </m:r>
              </m:sup>
            </m:sSup>
          </m:num>
          <m:den>
            <m:r>
              <w:rPr>
                <w:rFonts w:ascii="Cambria Math" w:hAnsi="Cambria Math"/>
                <w:lang w:bidi="en-US"/>
              </w:rPr>
              <m:t>1</m:t>
            </m:r>
          </m:den>
        </m:f>
      </m:oMath>
    </w:p>
    <w:p w14:paraId="06FA686A" w14:textId="77777777" w:rsidR="00D24FD4" w:rsidRDefault="00D24FD4" w:rsidP="00D24FD4">
      <w:pPr>
        <w:rPr>
          <w:i/>
          <w:iCs/>
        </w:rPr>
      </w:pPr>
      <w:r>
        <w:tab/>
        <w:t xml:space="preserve">else if </w:t>
      </w:r>
      <w:proofErr w:type="spellStart"/>
      <w:r>
        <w:t>quantityVariabilityRateValues</w:t>
      </w:r>
      <w:proofErr w:type="spellEnd"/>
      <w:r>
        <w:t xml:space="preserve"> is </w:t>
      </w:r>
      <w:r>
        <w:rPr>
          <w:i/>
          <w:iCs/>
        </w:rPr>
        <w:t>list of floats</w:t>
      </w:r>
    </w:p>
    <w:p w14:paraId="4F846E8B" w14:textId="77777777" w:rsidR="00D24FD4" w:rsidRDefault="00D24FD4" w:rsidP="00D24FD4">
      <w:pPr>
        <w:rPr>
          <w:rFonts w:eastAsiaTheme="minorEastAsia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formula: </w:t>
      </w:r>
      <m:oMath>
        <m:r>
          <w:rPr>
            <w:rFonts w:ascii="Cambria Math" w:hAnsi="Cambria Math"/>
            <w:lang w:bidi="en-US"/>
          </w:rPr>
          <m:t>mult=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time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quantityVariabilityRateValues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2691A1A4" w14:textId="3033554E" w:rsidR="00552786" w:rsidRDefault="00D24FD4" w:rsidP="00D24FD4">
      <w:pPr>
        <w:ind w:left="1440"/>
        <w:rPr>
          <w:rFonts w:eastAsiaTheme="minorEastAsia"/>
          <w:b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quantityVariabilityRateValues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quantityVariabilityRateValues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quantityVariabilityRateValues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</m:e>
        </m:d>
      </m:oMath>
      <w:r>
        <w:rPr>
          <w:rFonts w:eastAsiaTheme="minorEastAsia"/>
          <w:bCs/>
        </w:rPr>
        <w:t xml:space="preserve"> iteration through indices by 1</w:t>
      </w:r>
    </w:p>
    <w:p w14:paraId="3BF2CD92" w14:textId="77777777" w:rsidR="00D24FD4" w:rsidRDefault="00D24FD4" w:rsidP="00D24FD4">
      <w:pPr>
        <w:rPr>
          <w:rFonts w:eastAsiaTheme="minorEastAsia"/>
          <w:bCs/>
        </w:rPr>
      </w:pPr>
    </w:p>
    <w:p w14:paraId="6CC52E55" w14:textId="4616EFAE" w:rsidR="00D24FD4" w:rsidRDefault="00D24FD4" w:rsidP="00DB46F4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calculate the escalated quantity value</w:t>
      </w:r>
      <w:r w:rsidR="0039125B">
        <w:rPr>
          <w:rFonts w:eastAsiaTheme="minorEastAsia"/>
          <w:bCs/>
        </w:rPr>
        <w:t xml:space="preserve"> and return</w:t>
      </w:r>
    </w:p>
    <w:p w14:paraId="4B0268D9" w14:textId="310AD2A6" w:rsidR="00DB46F4" w:rsidRDefault="00D24FD4" w:rsidP="00CC4B4D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escQuantVal=mult*quantity</m:t>
        </m:r>
      </m:oMath>
    </w:p>
    <w:p w14:paraId="0D7BC9A1" w14:textId="77777777" w:rsidR="00D24FD4" w:rsidRPr="00A76511" w:rsidRDefault="00D24FD4" w:rsidP="00D24FD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>
        <w:rPr>
          <w:rFonts w:eastAsiaTheme="minorEastAsia"/>
          <w:bCs/>
        </w:rPr>
        <w:t>escalatedQuantCalc</w:t>
      </w:r>
      <w:proofErr w:type="spellEnd"/>
    </w:p>
    <w:sectPr w:rsidR="00D24FD4" w:rsidRPr="00A76511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60083"/>
    <w:rsid w:val="00160E6E"/>
    <w:rsid w:val="001B7ED1"/>
    <w:rsid w:val="001E7950"/>
    <w:rsid w:val="00202A09"/>
    <w:rsid w:val="00240207"/>
    <w:rsid w:val="00252150"/>
    <w:rsid w:val="002548E3"/>
    <w:rsid w:val="002A039C"/>
    <w:rsid w:val="002C081B"/>
    <w:rsid w:val="002D785E"/>
    <w:rsid w:val="0033064B"/>
    <w:rsid w:val="00347DDD"/>
    <w:rsid w:val="003657BD"/>
    <w:rsid w:val="0039125B"/>
    <w:rsid w:val="003F5D1B"/>
    <w:rsid w:val="00401BEA"/>
    <w:rsid w:val="004263C9"/>
    <w:rsid w:val="00444C5F"/>
    <w:rsid w:val="004708D9"/>
    <w:rsid w:val="00497560"/>
    <w:rsid w:val="004C5A34"/>
    <w:rsid w:val="004E5411"/>
    <w:rsid w:val="004F7FF6"/>
    <w:rsid w:val="00501882"/>
    <w:rsid w:val="005018D5"/>
    <w:rsid w:val="005057B5"/>
    <w:rsid w:val="005320D7"/>
    <w:rsid w:val="0054767F"/>
    <w:rsid w:val="00552786"/>
    <w:rsid w:val="00562FEE"/>
    <w:rsid w:val="0056716C"/>
    <w:rsid w:val="005F56E7"/>
    <w:rsid w:val="00654406"/>
    <w:rsid w:val="006B10FA"/>
    <w:rsid w:val="006B2593"/>
    <w:rsid w:val="006E605F"/>
    <w:rsid w:val="00735798"/>
    <w:rsid w:val="0075185D"/>
    <w:rsid w:val="00765923"/>
    <w:rsid w:val="00781E4F"/>
    <w:rsid w:val="00787E74"/>
    <w:rsid w:val="007C1774"/>
    <w:rsid w:val="007C4770"/>
    <w:rsid w:val="0082323F"/>
    <w:rsid w:val="0088245C"/>
    <w:rsid w:val="008A09BE"/>
    <w:rsid w:val="008B440B"/>
    <w:rsid w:val="008B4D16"/>
    <w:rsid w:val="008C783B"/>
    <w:rsid w:val="008E4AB1"/>
    <w:rsid w:val="008F24BE"/>
    <w:rsid w:val="008F77C4"/>
    <w:rsid w:val="00914816"/>
    <w:rsid w:val="009523AE"/>
    <w:rsid w:val="00984FCB"/>
    <w:rsid w:val="009D4821"/>
    <w:rsid w:val="009E3E64"/>
    <w:rsid w:val="00A5370D"/>
    <w:rsid w:val="00A71E43"/>
    <w:rsid w:val="00A76511"/>
    <w:rsid w:val="00A83CFF"/>
    <w:rsid w:val="00AC62E1"/>
    <w:rsid w:val="00AF1A33"/>
    <w:rsid w:val="00B139C2"/>
    <w:rsid w:val="00B24E3C"/>
    <w:rsid w:val="00B52A60"/>
    <w:rsid w:val="00B636B6"/>
    <w:rsid w:val="00B71256"/>
    <w:rsid w:val="00BC387D"/>
    <w:rsid w:val="00C3369F"/>
    <w:rsid w:val="00C4770E"/>
    <w:rsid w:val="00C96CE0"/>
    <w:rsid w:val="00CC4B4D"/>
    <w:rsid w:val="00CF28DD"/>
    <w:rsid w:val="00D24FD4"/>
    <w:rsid w:val="00D26C07"/>
    <w:rsid w:val="00D47D5B"/>
    <w:rsid w:val="00D8727E"/>
    <w:rsid w:val="00D90EB0"/>
    <w:rsid w:val="00DB3AFF"/>
    <w:rsid w:val="00DB46F4"/>
    <w:rsid w:val="00DD2F4F"/>
    <w:rsid w:val="00DE7548"/>
    <w:rsid w:val="00E143B0"/>
    <w:rsid w:val="00E175E7"/>
    <w:rsid w:val="00E378A8"/>
    <w:rsid w:val="00E4759E"/>
    <w:rsid w:val="00E549DB"/>
    <w:rsid w:val="00E61D16"/>
    <w:rsid w:val="00EF07C3"/>
    <w:rsid w:val="00EF1231"/>
    <w:rsid w:val="00EF3280"/>
    <w:rsid w:val="00F063F7"/>
    <w:rsid w:val="00F20D9F"/>
    <w:rsid w:val="00F50FA5"/>
    <w:rsid w:val="00FC4B7C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4EF15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B4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5</cp:revision>
  <dcterms:created xsi:type="dcterms:W3CDTF">2020-11-06T14:14:00Z</dcterms:created>
  <dcterms:modified xsi:type="dcterms:W3CDTF">2021-01-05T18:53:00Z</dcterms:modified>
</cp:coreProperties>
</file>